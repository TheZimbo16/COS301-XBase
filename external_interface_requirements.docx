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3.1 External Interface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3.1.1 User 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mobile application will interface with the supported input and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features of the host's operating system. Inputs include text that the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will enter for login or searching a venue. Outputs include the type of fonts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display text or graphics to show images or draw the map.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3.1.2 Hardware Interfaces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Since neither the mobile application nor the web portal have any designated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hardware, it does not have any direct hardware interfaces. The WiFi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the mobile phone manages the built-in WiFi and the hardware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the database server is managed by the underlying operating system on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mobile phone and the web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3.1.3 Software Interfaces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mobile application communicates with the WiFi software in order to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signal strength information from multiple WiFi access points to determine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(using triangulation) where the user is located. The communication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between the database and mobile application consists of operation concerning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creating, reading, removing and modifying the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3.1.4 Communication Interfaces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communication between the di</w:t>
        <w:br w:type="textWrapping"/>
        <w:t xml:space="preserve">erent parts of the system is important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since they depend on each other. However, in what way the communication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achieved is not important for the system and is therefore handled by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underlying operating systems for both the mobile application and the back-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of the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