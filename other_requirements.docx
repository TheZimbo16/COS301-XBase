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06" w:rsidRDefault="00255D98">
      <w:r>
        <w:t>3.6 Other Requirements</w:t>
      </w:r>
    </w:p>
    <w:p w:rsidR="00651506" w:rsidRDefault="00651506"/>
    <w:p w:rsidR="00651506" w:rsidRDefault="00255D98">
      <w:r>
        <w:t>Low Resource Consumption</w:t>
      </w:r>
    </w:p>
    <w:p w:rsidR="00651506" w:rsidRDefault="00651506"/>
    <w:p w:rsidR="00651506" w:rsidRDefault="00255D98">
      <w:proofErr w:type="spellStart"/>
      <w:r>
        <w:t>NavUP</w:t>
      </w:r>
      <w:proofErr w:type="spellEnd"/>
      <w:r>
        <w:t xml:space="preserve"> will be running on mobile devices, due to the small amount of resources some of these devices may have, unnecessary resource use on the front-end of the system should be avoided.</w:t>
      </w:r>
    </w:p>
    <w:p w:rsidR="00651506" w:rsidRDefault="00651506">
      <w:pPr>
        <w:rPr>
          <w:ins w:id="0" w:author="Mr. DR Langley" w:date="2017-03-06T18:18:00Z"/>
        </w:rPr>
      </w:pPr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1" w:author="Mr. DR Langley" w:date="2017-03-06T18:18:00Z"/>
          <w:rFonts w:ascii="CMBX12" w:hAnsi="CMBX12" w:cs="CMBX12"/>
          <w:sz w:val="24"/>
          <w:szCs w:val="24"/>
        </w:rPr>
      </w:pPr>
      <w:ins w:id="2" w:author="Mr. DR Langley" w:date="2017-03-06T18:18:00Z">
        <w:r>
          <w:rPr>
            <w:rFonts w:ascii="CMBX12" w:hAnsi="CMBX12" w:cs="CMBX12"/>
            <w:sz w:val="24"/>
            <w:szCs w:val="24"/>
          </w:rPr>
          <w:t>3.3 Quality Requirements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3" w:author="Mr. DR Langley" w:date="2017-03-06T18:18:00Z"/>
          <w:rFonts w:ascii="CMR10" w:hAnsi="CMR10" w:cs="CMR10"/>
        </w:rPr>
      </w:pPr>
      <w:ins w:id="4" w:author="Mr. DR Langley" w:date="2017-03-06T18:18:00Z">
        <w:r>
          <w:rPr>
            <w:rFonts w:ascii="CMR10" w:hAnsi="CMR10" w:cs="CMR10"/>
          </w:rPr>
          <w:t>A system of the complexity and</w:t>
        </w:r>
        <w:r>
          <w:rPr>
            <w:rFonts w:ascii="CMR10" w:hAnsi="CMR10" w:cs="CMR10"/>
          </w:rPr>
          <w:t xml:space="preserve"> scale of </w:t>
        </w:r>
        <w:proofErr w:type="spellStart"/>
        <w:r>
          <w:rPr>
            <w:rFonts w:ascii="CMR10" w:hAnsi="CMR10" w:cs="CMR10"/>
          </w:rPr>
          <w:t>NavUP</w:t>
        </w:r>
        <w:proofErr w:type="spellEnd"/>
        <w:r>
          <w:rPr>
            <w:rFonts w:ascii="CMR10" w:hAnsi="CMR10" w:cs="CMR10"/>
          </w:rPr>
          <w:t xml:space="preserve"> must meet specifi</w:t>
        </w:r>
        <w:r>
          <w:rPr>
            <w:rFonts w:ascii="CMR10" w:hAnsi="CMR10" w:cs="CMR10"/>
          </w:rPr>
          <w:t>c quality requirements such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5" w:author="Mr. DR Langley" w:date="2017-03-06T18:18:00Z"/>
          <w:rFonts w:ascii="CMR10" w:hAnsi="CMR10" w:cs="CMR10"/>
        </w:rPr>
      </w:pPr>
      <w:ins w:id="6" w:author="Mr. DR Langley" w:date="2017-03-06T18:18:00Z">
        <w:r>
          <w:rPr>
            <w:rFonts w:ascii="CMR10" w:hAnsi="CMR10" w:cs="CMR10"/>
          </w:rPr>
          <w:t>as: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ind w:left="720"/>
        <w:rPr>
          <w:ins w:id="7" w:author="Mr. DR Langley" w:date="2017-03-06T18:18:00Z"/>
          <w:rFonts w:ascii="CMR10" w:hAnsi="CMR10" w:cs="CMR10"/>
        </w:rPr>
        <w:pPrChange w:id="8" w:author="Mr. DR Langley" w:date="2017-03-06T18:18:00Z">
          <w:pPr>
            <w:autoSpaceDE w:val="0"/>
            <w:autoSpaceDN w:val="0"/>
            <w:adjustRightInd w:val="0"/>
            <w:spacing w:line="240" w:lineRule="auto"/>
          </w:pPr>
        </w:pPrChange>
      </w:pPr>
      <w:ins w:id="9" w:author="Mr. DR Langley" w:date="2017-03-06T18:18:00Z">
        <w:r>
          <w:rPr>
            <w:rFonts w:ascii="CMBX10" w:hAnsi="CMBX10" w:cs="CMBX10"/>
          </w:rPr>
          <w:t xml:space="preserve">1. </w:t>
        </w:r>
        <w:r>
          <w:rPr>
            <w:rFonts w:ascii="CMR10" w:hAnsi="CMR10" w:cs="CMR10"/>
          </w:rPr>
          <w:t>Performance - the system must handle a possibility of over 50000 users simultaneously and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ind w:firstLine="720"/>
        <w:rPr>
          <w:ins w:id="10" w:author="Mr. DR Langley" w:date="2017-03-06T18:18:00Z"/>
          <w:rFonts w:ascii="CMR10" w:hAnsi="CMR10" w:cs="CMR10"/>
        </w:rPr>
        <w:pPrChange w:id="11" w:author="Mr. DR Langley" w:date="2017-03-06T18:18:00Z">
          <w:pPr>
            <w:autoSpaceDE w:val="0"/>
            <w:autoSpaceDN w:val="0"/>
            <w:adjustRightInd w:val="0"/>
            <w:spacing w:line="240" w:lineRule="auto"/>
          </w:pPr>
        </w:pPrChange>
      </w:pPr>
      <w:ins w:id="12" w:author="Mr. DR Langley" w:date="2017-03-06T18:18:00Z">
        <w:r>
          <w:rPr>
            <w:rFonts w:ascii="CMR10" w:hAnsi="CMR10" w:cs="CMR10"/>
          </w:rPr>
          <w:t>still perform the core functionality without failure.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ind w:firstLine="720"/>
        <w:rPr>
          <w:ins w:id="13" w:author="Mr. DR Langley" w:date="2017-03-06T18:18:00Z"/>
          <w:rFonts w:ascii="CMR10" w:hAnsi="CMR10" w:cs="CMR10"/>
        </w:rPr>
        <w:pPrChange w:id="14" w:author="Mr. DR Langley" w:date="2017-03-06T18:18:00Z">
          <w:pPr>
            <w:autoSpaceDE w:val="0"/>
            <w:autoSpaceDN w:val="0"/>
            <w:adjustRightInd w:val="0"/>
            <w:spacing w:line="240" w:lineRule="auto"/>
          </w:pPr>
        </w:pPrChange>
      </w:pPr>
      <w:ins w:id="15" w:author="Mr. DR Langley" w:date="2017-03-06T18:18:00Z">
        <w:r>
          <w:rPr>
            <w:rFonts w:ascii="CMBX10" w:hAnsi="CMBX10" w:cs="CMBX10"/>
          </w:rPr>
          <w:t xml:space="preserve">2. </w:t>
        </w:r>
        <w:r>
          <w:rPr>
            <w:rFonts w:ascii="CMR10" w:hAnsi="CMR10" w:cs="CMR10"/>
          </w:rPr>
          <w:t>Reliability - the sy</w:t>
        </w:r>
      </w:ins>
      <w:ins w:id="16" w:author="Mr. DR Langley" w:date="2017-03-06T18:19:00Z">
        <w:r>
          <w:rPr>
            <w:rFonts w:ascii="CMR10" w:hAnsi="CMR10" w:cs="CMR10"/>
          </w:rPr>
          <w:t>s</w:t>
        </w:r>
      </w:ins>
      <w:ins w:id="17" w:author="Mr. DR Langley" w:date="2017-03-06T18:18:00Z">
        <w:r>
          <w:rPr>
            <w:rFonts w:ascii="CMR10" w:hAnsi="CMR10" w:cs="CMR10"/>
          </w:rPr>
          <w:t>tem should perform its functionality reliably, most importantly the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ind w:firstLine="720"/>
        <w:rPr>
          <w:ins w:id="18" w:author="Mr. DR Langley" w:date="2017-03-06T18:18:00Z"/>
          <w:rFonts w:ascii="CMR10" w:hAnsi="CMR10" w:cs="CMR10"/>
        </w:rPr>
        <w:pPrChange w:id="19" w:author="Mr. DR Langley" w:date="2017-03-06T18:18:00Z">
          <w:pPr>
            <w:autoSpaceDE w:val="0"/>
            <w:autoSpaceDN w:val="0"/>
            <w:adjustRightInd w:val="0"/>
            <w:spacing w:line="240" w:lineRule="auto"/>
          </w:pPr>
        </w:pPrChange>
      </w:pPr>
      <w:ins w:id="20" w:author="Mr. DR Langley" w:date="2017-03-06T18:18:00Z">
        <w:r>
          <w:rPr>
            <w:rFonts w:ascii="CMR10" w:hAnsi="CMR10" w:cs="CMR10"/>
          </w:rPr>
          <w:t>navigational requirements.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ind w:firstLine="720"/>
        <w:rPr>
          <w:ins w:id="21" w:author="Mr. DR Langley" w:date="2017-03-06T18:18:00Z"/>
          <w:rFonts w:ascii="CMR10" w:hAnsi="CMR10" w:cs="CMR10"/>
        </w:rPr>
        <w:pPrChange w:id="22" w:author="Mr. DR Langley" w:date="2017-03-06T18:18:00Z">
          <w:pPr>
            <w:autoSpaceDE w:val="0"/>
            <w:autoSpaceDN w:val="0"/>
            <w:adjustRightInd w:val="0"/>
            <w:spacing w:line="240" w:lineRule="auto"/>
          </w:pPr>
        </w:pPrChange>
      </w:pPr>
      <w:ins w:id="23" w:author="Mr. DR Langley" w:date="2017-03-06T18:18:00Z">
        <w:r>
          <w:rPr>
            <w:rFonts w:ascii="CMBX10" w:hAnsi="CMBX10" w:cs="CMBX10"/>
          </w:rPr>
          <w:t xml:space="preserve">3. </w:t>
        </w:r>
        <w:r>
          <w:rPr>
            <w:rFonts w:ascii="CMR10" w:hAnsi="CMR10" w:cs="CMR10"/>
          </w:rPr>
          <w:t>Usability - the system should be easy to use while sporting an aesthetic and ergonomic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ind w:firstLine="720"/>
        <w:rPr>
          <w:ins w:id="24" w:author="Mr. DR Langley" w:date="2017-03-06T18:18:00Z"/>
          <w:rFonts w:ascii="CMR10" w:hAnsi="CMR10" w:cs="CMR10"/>
        </w:rPr>
        <w:pPrChange w:id="25" w:author="Mr. DR Langley" w:date="2017-03-06T18:18:00Z">
          <w:pPr>
            <w:autoSpaceDE w:val="0"/>
            <w:autoSpaceDN w:val="0"/>
            <w:adjustRightInd w:val="0"/>
            <w:spacing w:line="240" w:lineRule="auto"/>
          </w:pPr>
        </w:pPrChange>
      </w:pPr>
      <w:ins w:id="26" w:author="Mr. DR Langley" w:date="2017-03-06T18:18:00Z">
        <w:r>
          <w:rPr>
            <w:rFonts w:ascii="CMR10" w:hAnsi="CMR10" w:cs="CMR10"/>
          </w:rPr>
          <w:t>interface.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ind w:firstLine="720"/>
        <w:rPr>
          <w:ins w:id="27" w:author="Mr. DR Langley" w:date="2017-03-06T18:18:00Z"/>
          <w:rFonts w:ascii="CMR10" w:hAnsi="CMR10" w:cs="CMR10"/>
        </w:rPr>
        <w:pPrChange w:id="28" w:author="Mr. DR Langley" w:date="2017-03-06T18:18:00Z">
          <w:pPr>
            <w:autoSpaceDE w:val="0"/>
            <w:autoSpaceDN w:val="0"/>
            <w:adjustRightInd w:val="0"/>
            <w:spacing w:line="240" w:lineRule="auto"/>
          </w:pPr>
        </w:pPrChange>
      </w:pPr>
      <w:ins w:id="29" w:author="Mr. DR Langley" w:date="2017-03-06T18:18:00Z">
        <w:r>
          <w:rPr>
            <w:rFonts w:ascii="CMBX10" w:hAnsi="CMBX10" w:cs="CMBX10"/>
          </w:rPr>
          <w:t xml:space="preserve">4. </w:t>
        </w:r>
        <w:r>
          <w:rPr>
            <w:rFonts w:ascii="CMR10" w:hAnsi="CMR10" w:cs="CMR10"/>
          </w:rPr>
          <w:t>Integrability - the system should allow for additional features and modules to be added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ind w:firstLine="720"/>
        <w:rPr>
          <w:ins w:id="30" w:author="Mr. DR Langley" w:date="2017-03-06T18:18:00Z"/>
          <w:rFonts w:ascii="CMR10" w:hAnsi="CMR10" w:cs="CMR10"/>
        </w:rPr>
        <w:pPrChange w:id="31" w:author="Mr. DR Langley" w:date="2017-03-06T18:18:00Z">
          <w:pPr>
            <w:autoSpaceDE w:val="0"/>
            <w:autoSpaceDN w:val="0"/>
            <w:adjustRightInd w:val="0"/>
            <w:spacing w:line="240" w:lineRule="auto"/>
          </w:pPr>
        </w:pPrChange>
      </w:pPr>
      <w:ins w:id="32" w:author="Mr. DR Langley" w:date="2017-03-06T18:18:00Z">
        <w:r>
          <w:rPr>
            <w:rFonts w:ascii="CMR10" w:hAnsi="CMR10" w:cs="CMR10"/>
          </w:rPr>
          <w:t>easily.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ind w:firstLine="720"/>
        <w:rPr>
          <w:ins w:id="33" w:author="Mr. DR Langley" w:date="2017-03-06T18:18:00Z"/>
          <w:rFonts w:ascii="CMR10" w:hAnsi="CMR10" w:cs="CMR10"/>
        </w:rPr>
        <w:pPrChange w:id="34" w:author="Mr. DR Langley" w:date="2017-03-06T18:18:00Z">
          <w:pPr>
            <w:autoSpaceDE w:val="0"/>
            <w:autoSpaceDN w:val="0"/>
            <w:adjustRightInd w:val="0"/>
            <w:spacing w:line="240" w:lineRule="auto"/>
          </w:pPr>
        </w:pPrChange>
      </w:pPr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35" w:author="Mr. DR Langley" w:date="2017-03-06T18:18:00Z"/>
          <w:rFonts w:ascii="CMBX12" w:hAnsi="CMBX12" w:cs="CMBX12"/>
          <w:sz w:val="24"/>
          <w:szCs w:val="24"/>
        </w:rPr>
      </w:pPr>
      <w:ins w:id="36" w:author="Mr. DR Langley" w:date="2017-03-06T18:18:00Z">
        <w:r>
          <w:rPr>
            <w:rFonts w:ascii="CMBX12" w:hAnsi="CMBX12" w:cs="CMBX12"/>
            <w:sz w:val="24"/>
            <w:szCs w:val="24"/>
          </w:rPr>
          <w:t>3.4 Access Channel Requirements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37" w:author="Mr. DR Langley" w:date="2017-03-06T18:18:00Z"/>
          <w:rFonts w:ascii="CMR10" w:hAnsi="CMR10" w:cs="CMR10"/>
        </w:rPr>
      </w:pPr>
      <w:ins w:id="38" w:author="Mr. DR Langley" w:date="2017-03-06T18:18:00Z">
        <w:r>
          <w:rPr>
            <w:rFonts w:ascii="CMR10" w:hAnsi="CMR10" w:cs="CMR10"/>
          </w:rPr>
          <w:t>From the typical user's perspective, approximately 60000 students and sta</w:t>
        </w:r>
        <w:r>
          <w:rPr>
            <w:rFonts w:ascii="CMR10" w:hAnsi="CMR10" w:cs="CMR10"/>
          </w:rPr>
          <w:t>ff,</w:t>
        </w:r>
        <w:r>
          <w:rPr>
            <w:rFonts w:ascii="CMR10" w:hAnsi="CMR10" w:cs="CMR10"/>
          </w:rPr>
          <w:t xml:space="preserve"> the </w:t>
        </w:r>
        <w:proofErr w:type="spellStart"/>
        <w:r>
          <w:rPr>
            <w:rFonts w:ascii="CMR10" w:hAnsi="CMR10" w:cs="CMR10"/>
          </w:rPr>
          <w:t>NavUP</w:t>
        </w:r>
        <w:proofErr w:type="spellEnd"/>
        <w:r>
          <w:rPr>
            <w:rFonts w:ascii="CMR10" w:hAnsi="CMR10" w:cs="CMR10"/>
          </w:rPr>
          <w:t xml:space="preserve"> system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39" w:author="Mr. DR Langley" w:date="2017-03-06T18:18:00Z"/>
          <w:rFonts w:ascii="CMR10" w:hAnsi="CMR10" w:cs="CMR10"/>
        </w:rPr>
      </w:pPr>
      <w:ins w:id="40" w:author="Mr. DR Langley" w:date="2017-03-06T18:18:00Z">
        <w:r>
          <w:rPr>
            <w:rFonts w:ascii="CMR10" w:hAnsi="CMR10" w:cs="CMR10"/>
          </w:rPr>
          <w:t>will largely be focused on mobile devices such as Android or iOS smartphones. These devices,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41" w:author="Mr. DR Langley" w:date="2017-03-06T18:18:00Z"/>
          <w:rFonts w:ascii="CMR10" w:hAnsi="CMR10" w:cs="CMR10"/>
        </w:rPr>
      </w:pPr>
      <w:ins w:id="42" w:author="Mr. DR Langley" w:date="2017-03-06T18:18:00Z">
        <w:r>
          <w:rPr>
            <w:rFonts w:ascii="CMR10" w:hAnsi="CMR10" w:cs="CMR10"/>
          </w:rPr>
          <w:t xml:space="preserve">will make use of location services and internet capabilities to send and </w:t>
        </w:r>
      </w:ins>
      <w:ins w:id="43" w:author="Mr. DR Langley" w:date="2017-03-06T18:19:00Z">
        <w:r>
          <w:rPr>
            <w:rFonts w:ascii="CMR10" w:hAnsi="CMR10" w:cs="CMR10"/>
          </w:rPr>
          <w:t>receive</w:t>
        </w:r>
      </w:ins>
      <w:ins w:id="44" w:author="Mr. DR Langley" w:date="2017-03-06T18:18:00Z">
        <w:r>
          <w:rPr>
            <w:rFonts w:ascii="CMR10" w:hAnsi="CMR10" w:cs="CMR10"/>
          </w:rPr>
          <w:t xml:space="preserve"> data to and from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45" w:author="Mr. DR Langley" w:date="2017-03-06T18:18:00Z"/>
          <w:rFonts w:ascii="CMR10" w:hAnsi="CMR10" w:cs="CMR10"/>
        </w:rPr>
      </w:pPr>
      <w:ins w:id="46" w:author="Mr. DR Langley" w:date="2017-03-06T18:18:00Z">
        <w:r>
          <w:rPr>
            <w:rFonts w:ascii="CMR10" w:hAnsi="CMR10" w:cs="CMR10"/>
          </w:rPr>
          <w:t>access channels and servers using mobile data, Wi-Fi signals, crowdsourcing and geolocation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47" w:author="Mr. DR Langley" w:date="2017-03-06T18:18:00Z"/>
          <w:rFonts w:ascii="CMR10" w:hAnsi="CMR10" w:cs="CMR10"/>
        </w:rPr>
      </w:pPr>
      <w:ins w:id="48" w:author="Mr. DR Langley" w:date="2017-03-06T18:18:00Z">
        <w:r>
          <w:rPr>
            <w:rFonts w:ascii="CMR10" w:hAnsi="CMR10" w:cs="CMR10"/>
          </w:rPr>
          <w:t>systems such as GPS and GIS. The campus Wi-Fi network will be the main form of system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49" w:author="Mr. DR Langley" w:date="2017-03-06T18:18:00Z"/>
          <w:rFonts w:ascii="CMR10" w:hAnsi="CMR10" w:cs="CMR10"/>
        </w:rPr>
      </w:pPr>
      <w:ins w:id="50" w:author="Mr. DR Langley" w:date="2017-03-06T18:18:00Z">
        <w:r>
          <w:rPr>
            <w:rFonts w:ascii="CMR10" w:hAnsi="CMR10" w:cs="CMR10"/>
          </w:rPr>
          <w:t>access as the signal strength covers most of the large area the University spans, and will help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51" w:author="Mr. DR Langley" w:date="2017-03-06T18:18:00Z"/>
          <w:rFonts w:ascii="CMR10" w:hAnsi="CMR10" w:cs="CMR10"/>
        </w:rPr>
      </w:pPr>
      <w:ins w:id="52" w:author="Mr. DR Langley" w:date="2017-03-06T18:18:00Z">
        <w:r>
          <w:rPr>
            <w:rFonts w:ascii="CMR10" w:hAnsi="CMR10" w:cs="CMR10"/>
          </w:rPr>
          <w:t xml:space="preserve">location accuracy indoors where the </w:t>
        </w:r>
        <w:r>
          <w:rPr>
            <w:rFonts w:ascii="CMR10" w:hAnsi="CMR10" w:cs="CMR10"/>
          </w:rPr>
          <w:t>mobile devices may struggle to fi</w:t>
        </w:r>
        <w:r>
          <w:rPr>
            <w:rFonts w:ascii="CMR10" w:hAnsi="CMR10" w:cs="CMR10"/>
          </w:rPr>
          <w:t>nd decent mobile and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53" w:author="Mr. DR Langley" w:date="2017-03-06T18:18:00Z"/>
          <w:rFonts w:ascii="CMR10" w:hAnsi="CMR10" w:cs="CMR10"/>
        </w:rPr>
      </w:pPr>
      <w:ins w:id="54" w:author="Mr. DR Langley" w:date="2017-03-06T18:18:00Z">
        <w:r>
          <w:rPr>
            <w:rFonts w:ascii="CMR10" w:hAnsi="CMR10" w:cs="CMR10"/>
          </w:rPr>
          <w:t>location based signals.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55" w:author="Mr. DR Langley" w:date="2017-03-06T18:18:00Z"/>
          <w:rFonts w:ascii="CMR10" w:hAnsi="CMR10" w:cs="CMR10"/>
        </w:rPr>
      </w:pPr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56" w:author="Mr. DR Langley" w:date="2017-03-06T18:18:00Z"/>
          <w:rFonts w:ascii="CMBX12" w:hAnsi="CMBX12" w:cs="CMBX12"/>
          <w:sz w:val="24"/>
          <w:szCs w:val="24"/>
        </w:rPr>
      </w:pPr>
      <w:ins w:id="57" w:author="Mr. DR Langley" w:date="2017-03-06T18:18:00Z">
        <w:r>
          <w:rPr>
            <w:rFonts w:ascii="CMBX12" w:hAnsi="CMBX12" w:cs="CMBX12"/>
            <w:sz w:val="24"/>
            <w:szCs w:val="24"/>
          </w:rPr>
          <w:t>3.5 Integration Requirements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58" w:author="Mr. DR Langley" w:date="2017-03-06T18:18:00Z"/>
          <w:rFonts w:ascii="CMR10" w:hAnsi="CMR10" w:cs="CMR10"/>
        </w:rPr>
      </w:pPr>
      <w:ins w:id="59" w:author="Mr. DR Langley" w:date="2017-03-06T18:18:00Z">
        <w:r>
          <w:rPr>
            <w:rFonts w:ascii="CMR10" w:hAnsi="CMR10" w:cs="CMR10"/>
          </w:rPr>
          <w:t xml:space="preserve">The </w:t>
        </w:r>
        <w:proofErr w:type="spellStart"/>
        <w:r>
          <w:rPr>
            <w:rFonts w:ascii="CMR10" w:hAnsi="CMR10" w:cs="CMR10"/>
          </w:rPr>
          <w:t>NavUP</w:t>
        </w:r>
        <w:proofErr w:type="spellEnd"/>
        <w:r>
          <w:rPr>
            <w:rFonts w:ascii="CMR10" w:hAnsi="CMR10" w:cs="CMR10"/>
          </w:rPr>
          <w:t xml:space="preserve"> system will be implemented simultaneously by all the students enrolled in COS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60" w:author="Mr. DR Langley" w:date="2017-03-06T18:18:00Z"/>
          <w:rFonts w:ascii="CMR10" w:hAnsi="CMR10" w:cs="CMR10"/>
        </w:rPr>
      </w:pPr>
      <w:ins w:id="61" w:author="Mr. DR Langley" w:date="2017-03-06T18:18:00Z">
        <w:r>
          <w:rPr>
            <w:rFonts w:ascii="CMR10" w:hAnsi="CMR10" w:cs="CMR10"/>
          </w:rPr>
          <w:t>301, it is therefore imperative that the system complies to a low coupling and high cohesion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62" w:author="Mr. DR Langley" w:date="2017-03-06T18:18:00Z"/>
          <w:rFonts w:ascii="CMR10" w:hAnsi="CMR10" w:cs="CMR10"/>
        </w:rPr>
      </w:pPr>
      <w:ins w:id="63" w:author="Mr. DR Langley" w:date="2017-03-06T18:18:00Z">
        <w:r>
          <w:rPr>
            <w:rFonts w:ascii="CMR10" w:hAnsi="CMR10" w:cs="CMR10"/>
          </w:rPr>
          <w:t>standard.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64" w:author="Mr. DR Langley" w:date="2017-03-06T18:18:00Z"/>
          <w:rFonts w:ascii="CMR10" w:hAnsi="CMR10" w:cs="CMR10"/>
        </w:rPr>
      </w:pPr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65" w:author="Mr. DR Langley" w:date="2017-03-06T18:18:00Z"/>
          <w:rFonts w:ascii="CMBX12" w:hAnsi="CMBX12" w:cs="CMBX12"/>
          <w:sz w:val="24"/>
          <w:szCs w:val="24"/>
        </w:rPr>
      </w:pPr>
      <w:ins w:id="66" w:author="Mr. DR Langley" w:date="2017-03-06T18:18:00Z">
        <w:r>
          <w:rPr>
            <w:rFonts w:ascii="CMBX12" w:hAnsi="CMBX12" w:cs="CMBX12"/>
            <w:sz w:val="24"/>
            <w:szCs w:val="24"/>
          </w:rPr>
          <w:t>3.6 Architecture Constraints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67" w:author="Mr. DR Langley" w:date="2017-03-06T18:18:00Z"/>
          <w:rFonts w:ascii="CMR10" w:hAnsi="CMR10" w:cs="CMR10"/>
        </w:rPr>
      </w:pPr>
      <w:ins w:id="68" w:author="Mr. DR Langley" w:date="2017-03-06T18:18:00Z">
        <w:r>
          <w:rPr>
            <w:rFonts w:ascii="CMR10" w:hAnsi="CMR10" w:cs="CMR10"/>
          </w:rPr>
          <w:t>The clients have specifi</w:t>
        </w:r>
        <w:bookmarkStart w:id="69" w:name="_GoBack"/>
        <w:bookmarkEnd w:id="69"/>
        <w:r>
          <w:rPr>
            <w:rFonts w:ascii="CMR10" w:hAnsi="CMR10" w:cs="CMR10"/>
          </w:rPr>
          <w:t>ed the use of technologies such as GIS, UI/UX, Mobile Development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70" w:author="Mr. DR Langley" w:date="2017-03-06T18:18:00Z"/>
          <w:rFonts w:ascii="CMR10" w:hAnsi="CMR10" w:cs="CMR10"/>
        </w:rPr>
      </w:pPr>
      <w:ins w:id="71" w:author="Mr. DR Langley" w:date="2017-03-06T18:18:00Z">
        <w:r>
          <w:rPr>
            <w:rFonts w:ascii="CMR10" w:hAnsi="CMR10" w:cs="CMR10"/>
          </w:rPr>
          <w:t>(Android/iOS), Real-time Data Analysis, Data Streaming and Persistence, and a large focus on</w:t>
        </w:r>
      </w:ins>
    </w:p>
    <w:p w:rsidR="00255D98" w:rsidRDefault="00255D98" w:rsidP="00255D98">
      <w:pPr>
        <w:autoSpaceDE w:val="0"/>
        <w:autoSpaceDN w:val="0"/>
        <w:adjustRightInd w:val="0"/>
        <w:spacing w:line="240" w:lineRule="auto"/>
        <w:rPr>
          <w:ins w:id="72" w:author="Mr. DR Langley" w:date="2017-03-06T18:18:00Z"/>
          <w:rFonts w:ascii="CMR10" w:hAnsi="CMR10" w:cs="CMR10"/>
        </w:rPr>
      </w:pPr>
      <w:ins w:id="73" w:author="Mr. DR Langley" w:date="2017-03-06T18:18:00Z">
        <w:r>
          <w:rPr>
            <w:rFonts w:ascii="CMR10" w:hAnsi="CMR10" w:cs="CMR10"/>
          </w:rPr>
          <w:t>the use of Wi-Fi Networking to boost the system's accuracy. A module that supplies targeted</w:t>
        </w:r>
      </w:ins>
    </w:p>
    <w:p w:rsidR="00255D98" w:rsidRDefault="00255D98" w:rsidP="00255D98">
      <w:ins w:id="74" w:author="Mr. DR Langley" w:date="2017-03-06T18:18:00Z">
        <w:r>
          <w:rPr>
            <w:rFonts w:ascii="CMR10" w:hAnsi="CMR10" w:cs="CMR10"/>
          </w:rPr>
          <w:t>delivery of information was also requested hence an intelligent program is also required.</w:t>
        </w:r>
      </w:ins>
    </w:p>
    <w:sectPr w:rsidR="00255D9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r. DR Langley">
    <w15:presenceInfo w15:providerId="None" w15:userId="Mr. DR Langl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51506"/>
    <w:rsid w:val="00255D98"/>
    <w:rsid w:val="0065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5B8"/>
  <w15:docId w15:val="{3F7EF1CC-A521-4DD5-BB9D-9AE6A3C1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DR Langley</cp:lastModifiedBy>
  <cp:revision>2</cp:revision>
  <dcterms:created xsi:type="dcterms:W3CDTF">2017-03-06T16:16:00Z</dcterms:created>
  <dcterms:modified xsi:type="dcterms:W3CDTF">2017-03-06T16:19:00Z</dcterms:modified>
</cp:coreProperties>
</file>